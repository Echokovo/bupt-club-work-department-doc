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9B320">
      <w:pPr>
        <w:jc w:val="center"/>
        <w:rPr>
          <w:rFonts w:ascii="方正小标宋简体" w:hAnsi="方正小标宋简体" w:eastAsia="方正小标宋简体" w:cs="方正小标宋简体"/>
          <w:bCs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bCs/>
          <w:sz w:val="72"/>
          <w:szCs w:val="72"/>
        </w:rPr>
        <w:t>北京邮电大学</w:t>
      </w:r>
    </w:p>
    <w:p w14:paraId="26B2108C">
      <w:pPr>
        <w:jc w:val="center"/>
        <w:rPr>
          <w:rFonts w:ascii="方正小标宋简体" w:hAnsi="方正小标宋简体" w:eastAsia="方正小标宋简体" w:cs="方正小标宋简体"/>
          <w:bCs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bCs/>
          <w:sz w:val="48"/>
          <w:szCs w:val="48"/>
          <w:rPrChange w:id="0" w:author="Zhang Dr." w:date="2025-05-06T17:24:00Z">
            <w:rPr>
              <w:rFonts w:hint="eastAsia" w:ascii="方正小标宋简体" w:hAnsi="方正小标宋简体" w:eastAsia="方正小标宋简体" w:cs="方正小标宋简体"/>
              <w:bCs/>
              <w:sz w:val="72"/>
              <w:szCs w:val="72"/>
            </w:rPr>
          </w:rPrChange>
        </w:rPr>
        <w:t>自邮制造社</w:t>
      </w:r>
      <w:r>
        <w:rPr>
          <w:rFonts w:hint="eastAsia" w:ascii="方正小标宋简体" w:hAnsi="方正小标宋简体" w:eastAsia="方正小标宋简体" w:cs="方正小标宋简体"/>
          <w:bCs/>
          <w:sz w:val="48"/>
          <w:szCs w:val="48"/>
        </w:rPr>
        <w:t>、magic魔方交流协会</w:t>
      </w:r>
      <w:ins w:id="1" w:author="Zhang Dr." w:date="2025-05-06T17:15:00Z">
        <w:r>
          <w:rPr>
            <w:rFonts w:hint="eastAsia" w:ascii="方正小标宋简体" w:hAnsi="方正小标宋简体" w:eastAsia="方正小标宋简体" w:cs="方正小标宋简体"/>
            <w:bCs/>
            <w:sz w:val="48"/>
            <w:szCs w:val="48"/>
            <w:rPrChange w:id="2" w:author="Zhang Dr." w:date="2025-05-06T17:24:00Z">
              <w:rPr>
                <w:rFonts w:hint="eastAsia" w:ascii="方正小标宋简体" w:hAnsi="方正小标宋简体" w:eastAsia="方正小标宋简体" w:cs="方正小标宋简体"/>
                <w:bCs/>
                <w:sz w:val="72"/>
                <w:szCs w:val="72"/>
              </w:rPr>
            </w:rPrChange>
          </w:rPr>
          <w:t>、</w:t>
        </w:r>
      </w:ins>
    </w:p>
    <w:p w14:paraId="6EB52244">
      <w:pPr>
        <w:jc w:val="center"/>
        <w:rPr>
          <w:rFonts w:ascii="方正小标宋简体" w:hAnsi="方正小标宋简体" w:eastAsia="方正小标宋简体" w:cs="方正小标宋简体"/>
          <w:bCs/>
          <w:sz w:val="48"/>
          <w:szCs w:val="48"/>
          <w:rPrChange w:id="3" w:author="Zhang Dr." w:date="2025-05-06T17:24:00Z">
            <w:rPr>
              <w:rFonts w:ascii="方正小标宋简体" w:hAnsi="方正小标宋简体" w:eastAsia="方正小标宋简体" w:cs="方正小标宋简体"/>
              <w:bCs/>
              <w:sz w:val="72"/>
              <w:szCs w:val="72"/>
            </w:rPr>
          </w:rPrChange>
        </w:rPr>
      </w:pPr>
      <w:r>
        <w:rPr>
          <w:rFonts w:hint="eastAsia" w:ascii="方正小标宋简体" w:hAnsi="方正小标宋简体" w:eastAsia="方正小标宋简体" w:cs="方正小标宋简体"/>
          <w:bCs/>
          <w:sz w:val="48"/>
          <w:szCs w:val="48"/>
        </w:rPr>
        <w:t>大学生集邮协会</w:t>
      </w:r>
    </w:p>
    <w:p w14:paraId="61BF6BB7">
      <w:pPr>
        <w:jc w:val="distribute"/>
        <w:rPr>
          <w:rFonts w:ascii="仿宋_GB2312" w:hAnsi="仿宋_GB2312" w:eastAsia="仿宋_GB2312" w:cs="仿宋_GB2312"/>
          <w:bCs/>
          <w:w w:val="90"/>
          <w:sz w:val="72"/>
          <w:szCs w:val="72"/>
        </w:rPr>
      </w:pPr>
      <w:r>
        <w:rPr>
          <w:rFonts w:hint="eastAsia" w:ascii="仿宋_GB2312" w:hAnsi="仿宋_GB2312" w:eastAsia="仿宋_GB2312" w:cs="仿宋_GB2312"/>
          <w:bCs/>
          <w:w w:val="90"/>
          <w:sz w:val="72"/>
          <w:szCs w:val="72"/>
        </w:rPr>
        <w:t>“</w:t>
      </w:r>
      <w:ins w:id="4" w:author="Zhang Dr." w:date="2025-05-06T17:15:00Z">
        <w:r>
          <w:rPr>
            <w:rFonts w:hint="eastAsia" w:ascii="仿宋_GB2312" w:hAnsi="仿宋_GB2312" w:eastAsia="仿宋_GB2312" w:cs="仿宋_GB2312"/>
            <w:bCs/>
            <w:w w:val="90"/>
            <w:sz w:val="72"/>
            <w:szCs w:val="72"/>
          </w:rPr>
          <w:t>时光信使·七秩邮礼</w:t>
        </w:r>
      </w:ins>
      <w:del w:id="5" w:author="Zhang Dr." w:date="2025-05-06T17:15:00Z">
        <w:r>
          <w:rPr>
            <w:rFonts w:hint="eastAsia" w:ascii="仿宋_GB2312" w:hAnsi="仿宋_GB2312" w:eastAsia="仿宋_GB2312" w:cs="仿宋_GB2312"/>
            <w:bCs/>
            <w:w w:val="90"/>
            <w:sz w:val="72"/>
            <w:szCs w:val="72"/>
          </w:rPr>
          <w:delText>一伞绘春色·七秩寄邮情</w:delText>
        </w:r>
      </w:del>
      <w:r>
        <w:rPr>
          <w:rFonts w:hint="eastAsia" w:ascii="仿宋_GB2312" w:hAnsi="仿宋_GB2312" w:eastAsia="仿宋_GB2312" w:cs="仿宋_GB2312"/>
          <w:bCs/>
          <w:w w:val="90"/>
          <w:sz w:val="72"/>
          <w:szCs w:val="72"/>
        </w:rPr>
        <w:t>”</w:t>
      </w:r>
    </w:p>
    <w:p w14:paraId="704BA221">
      <w:pPr>
        <w:jc w:val="distribute"/>
        <w:rPr>
          <w:rFonts w:ascii="仿宋_GB2312" w:hAnsi="仿宋_GB2312" w:eastAsia="仿宋_GB2312" w:cs="仿宋_GB2312"/>
          <w:bCs/>
          <w:w w:val="75"/>
          <w:sz w:val="72"/>
          <w:szCs w:val="72"/>
        </w:rPr>
      </w:pPr>
      <w:del w:id="6" w:author="Zhang Dr." w:date="2025-05-06T17:15:00Z">
        <w:r>
          <w:rPr>
            <w:rFonts w:hint="eastAsia" w:ascii="仿宋_GB2312" w:hAnsi="仿宋_GB2312" w:eastAsia="仿宋_GB2312" w:cs="仿宋_GB2312"/>
            <w:bCs/>
            <w:w w:val="75"/>
            <w:sz w:val="72"/>
            <w:szCs w:val="72"/>
          </w:rPr>
          <w:delText>自邮制造社</w:delText>
        </w:r>
      </w:del>
      <w:r>
        <w:rPr>
          <w:rFonts w:hint="eastAsia" w:ascii="仿宋_GB2312" w:hAnsi="仿宋_GB2312" w:eastAsia="仿宋_GB2312" w:cs="仿宋_GB2312"/>
          <w:bCs/>
          <w:w w:val="75"/>
          <w:sz w:val="72"/>
          <w:szCs w:val="72"/>
        </w:rPr>
        <w:t>献礼北邮七十周年校庆</w:t>
      </w:r>
    </w:p>
    <w:p w14:paraId="3249D7AC">
      <w:pPr>
        <w:jc w:val="center"/>
        <w:rPr>
          <w:rFonts w:ascii="宋体" w:hAnsi="宋体"/>
          <w:b/>
          <w:sz w:val="72"/>
          <w:szCs w:val="72"/>
        </w:rPr>
      </w:pPr>
    </w:p>
    <w:p w14:paraId="21FBF816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72CA4BF4">
      <w:pPr>
        <w:jc w:val="center"/>
        <w:rPr>
          <w:rFonts w:ascii="宋体" w:hAnsi="宋体"/>
          <w:b/>
          <w:sz w:val="72"/>
          <w:szCs w:val="72"/>
        </w:rPr>
      </w:pPr>
    </w:p>
    <w:p w14:paraId="48612E8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33D489D2">
      <w:pPr>
        <w:jc w:val="center"/>
        <w:rPr>
          <w:rFonts w:ascii="宋体" w:hAnsi="宋体"/>
          <w:b/>
          <w:sz w:val="72"/>
          <w:szCs w:val="72"/>
        </w:rPr>
      </w:pPr>
    </w:p>
    <w:p w14:paraId="15B8913C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40F31AC4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45096304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28C6ED33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4"/>
        </w:rPr>
      </w:pPr>
      <w:r>
        <w:rPr>
          <w:rFonts w:hint="eastAsia" w:ascii="楷体_GB2312" w:hAnsi="宋体" w:eastAsia="楷体_GB2312"/>
          <w:b/>
          <w:sz w:val="24"/>
        </w:rPr>
        <w:t>主办部门：自邮制造</w:t>
      </w:r>
      <w:bookmarkStart w:id="0" w:name="_GoBack"/>
      <w:bookmarkEnd w:id="0"/>
      <w:r>
        <w:rPr>
          <w:rFonts w:hint="eastAsia" w:ascii="楷体_GB2312" w:hAnsi="宋体" w:eastAsia="楷体_GB2312"/>
          <w:b/>
          <w:sz w:val="24"/>
        </w:rPr>
        <w:t>、magic魔方交流协会、大学生集邮协会</w:t>
      </w:r>
    </w:p>
    <w:p w14:paraId="31E9CB70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ascii="楷体_GB2312" w:hAnsi="宋体" w:eastAsia="楷体_GB2312"/>
          <w:bCs/>
          <w:sz w:val="28"/>
          <w:szCs w:val="28"/>
        </w:rPr>
        <w:t>202</w:t>
      </w:r>
      <w:r>
        <w:rPr>
          <w:rFonts w:hint="eastAsia" w:ascii="楷体_GB2312" w:hAnsi="宋体" w:eastAsia="楷体_GB2312"/>
          <w:bCs/>
          <w:sz w:val="28"/>
          <w:szCs w:val="28"/>
        </w:rPr>
        <w:t>5年</w:t>
      </w:r>
      <w:ins w:id="7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t>5</w:t>
        </w:r>
      </w:ins>
      <w:del w:id="8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delText>4</w:delText>
        </w:r>
      </w:del>
      <w:r>
        <w:rPr>
          <w:rFonts w:hint="eastAsia" w:ascii="楷体_GB2312" w:hAnsi="宋体" w:eastAsia="楷体_GB2312"/>
          <w:sz w:val="28"/>
          <w:szCs w:val="28"/>
        </w:rPr>
        <w:t>月1</w:t>
      </w:r>
      <w:ins w:id="9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t>7</w:t>
        </w:r>
      </w:ins>
      <w:del w:id="10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delText>6</w:delText>
        </w:r>
      </w:del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4ADE1174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del w:id="11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delText>西土城</w:delText>
        </w:r>
      </w:del>
      <w:ins w:id="12" w:author="Zhang Dr." w:date="2025-05-06T17:16:00Z">
        <w:r>
          <w:rPr>
            <w:rFonts w:hint="eastAsia" w:ascii="楷体_GB2312" w:hAnsi="宋体" w:eastAsia="楷体_GB2312"/>
            <w:sz w:val="28"/>
            <w:szCs w:val="28"/>
          </w:rPr>
          <w:t>沙河</w:t>
        </w:r>
      </w:ins>
      <w:r>
        <w:rPr>
          <w:rFonts w:hint="eastAsia" w:ascii="楷体_GB2312" w:hAnsi="宋体" w:eastAsia="楷体_GB2312"/>
          <w:sz w:val="28"/>
          <w:szCs w:val="28"/>
        </w:rPr>
        <w:t>校区</w:t>
      </w:r>
    </w:p>
    <w:p w14:paraId="20C091B6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389E42E0">
      <w:pPr>
        <w:ind w:firstLine="640" w:firstLineChars="200"/>
        <w:rPr>
          <w:del w:id="13" w:author="Zhang Dr." w:date="2025-05-06T17:24:00Z"/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活动背景：</w:t>
      </w:r>
      <w:ins w:id="14" w:author="Zhang Dr." w:date="2025-05-06T17:24:00Z">
        <w:r>
          <w:rPr>
            <w:rFonts w:hint="eastAsia" w:ascii="仿宋_GB2312" w:hAnsi="仿宋_GB2312" w:eastAsia="仿宋_GB2312" w:cs="仿宋_GB2312"/>
            <w:sz w:val="32"/>
          </w:rPr>
          <w:t>以伞为画布，以魔方为密码，以信件为时光胶囊，共筑北邮人的记忆图腾</w:t>
        </w:r>
      </w:ins>
      <w:del w:id="15" w:author="Zhang Dr." w:date="2025-05-06T17:24:00Z">
        <w:r>
          <w:rPr>
            <w:rFonts w:hint="eastAsia" w:ascii="仿宋_GB2312" w:hAnsi="仿宋_GB2312" w:eastAsia="仿宋_GB2312" w:cs="仿宋_GB2312"/>
            <w:sz w:val="32"/>
          </w:rPr>
          <w:delText>热烈庆祝自邮制造西土城店开业一周年，迎接校庆倒计时100天</w:delText>
        </w:r>
      </w:del>
    </w:p>
    <w:p w14:paraId="04921A92">
      <w:pPr>
        <w:ind w:firstLine="640" w:firstLineChars="200"/>
        <w:rPr>
          <w:ins w:id="16" w:author="Zhang Dr." w:date="2025-05-06T17:24:00Z"/>
          <w:rFonts w:ascii="仿宋_GB2312" w:hAnsi="仿宋_GB2312" w:eastAsia="仿宋_GB2312" w:cs="仿宋_GB2312"/>
          <w:sz w:val="32"/>
        </w:rPr>
      </w:pPr>
    </w:p>
    <w:p w14:paraId="79F6046F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活动目的：为迎接学校七十周年校庆，广泛宣传校园文化，提升同学劳动动手能力，激发同学们的创意灵感与表达热情，引导大家深入挖掘和呈现北邮的校园故事与文化特色。举办</w:t>
      </w:r>
      <w:ins w:id="17" w:author="Zhang Dr." w:date="2025-05-06T17:25:00Z">
        <w:r>
          <w:rPr>
            <w:rFonts w:hint="eastAsia" w:ascii="仿宋_GB2312" w:hAnsi="仿宋_GB2312" w:eastAsia="仿宋_GB2312" w:cs="仿宋_GB2312"/>
            <w:sz w:val="32"/>
          </w:rPr>
          <w:t>“时光信使·七秩邮礼”献礼北邮七十周年校庆</w:t>
        </w:r>
      </w:ins>
      <w:del w:id="18" w:author="Zhang Dr." w:date="2025-05-06T17:25:00Z">
        <w:r>
          <w:rPr>
            <w:rFonts w:hint="eastAsia" w:ascii="仿宋_GB2312" w:hAnsi="仿宋_GB2312" w:eastAsia="仿宋_GB2312" w:cs="仿宋_GB2312"/>
            <w:sz w:val="32"/>
          </w:rPr>
          <w:delText>“一伞绘春色·七秩寄邮情”自邮制造社献礼北邮七十周年校庆</w:delText>
        </w:r>
      </w:del>
      <w:r>
        <w:rPr>
          <w:rFonts w:hint="eastAsia" w:ascii="仿宋_GB2312" w:hAnsi="仿宋_GB2312" w:eastAsia="仿宋_GB2312" w:cs="仿宋_GB2312"/>
          <w:sz w:val="32"/>
        </w:rPr>
        <w:t>主题活动。</w:t>
      </w:r>
    </w:p>
    <w:p w14:paraId="2E748B2D">
      <w:pPr>
        <w:ind w:firstLine="640" w:firstLineChars="200"/>
        <w:rPr>
          <w:del w:id="19" w:author="Zhang Dr." w:date="2025-05-06T17:25:00Z"/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活动名称：</w:t>
      </w:r>
      <w:ins w:id="20" w:author="Zhang Dr." w:date="2025-05-06T17:25:00Z">
        <w:r>
          <w:rPr>
            <w:rFonts w:hint="eastAsia" w:ascii="仿宋_GB2312" w:hAnsi="仿宋_GB2312" w:eastAsia="仿宋_GB2312" w:cs="仿宋_GB2312"/>
            <w:sz w:val="32"/>
          </w:rPr>
          <w:t>“时光信使·七秩邮礼”献礼北邮七十周年校庆</w:t>
        </w:r>
      </w:ins>
      <w:del w:id="21" w:author="Zhang Dr." w:date="2025-05-06T17:25:00Z">
        <w:r>
          <w:rPr>
            <w:rFonts w:hint="eastAsia" w:ascii="仿宋_GB2312" w:hAnsi="仿宋_GB2312" w:eastAsia="仿宋_GB2312" w:cs="仿宋_GB2312"/>
            <w:sz w:val="32"/>
          </w:rPr>
          <w:delText>“一伞绘春色·七秩寄邮情”自邮制造社献礼北邮七十周年校庆</w:delText>
        </w:r>
      </w:del>
    </w:p>
    <w:p w14:paraId="17E6F752">
      <w:pPr>
        <w:ind w:firstLine="640" w:firstLineChars="200"/>
        <w:rPr>
          <w:ins w:id="22" w:author="Zhang Dr." w:date="2025-05-06T17:25:00Z"/>
          <w:rFonts w:ascii="仿宋_GB2312" w:hAnsi="仿宋_GB2312" w:eastAsia="仿宋_GB2312" w:cs="仿宋_GB2312"/>
          <w:sz w:val="32"/>
        </w:rPr>
      </w:pPr>
    </w:p>
    <w:p w14:paraId="08882CB7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活动主题：创意传承·讲述北邮故事，弘扬校园精神</w:t>
      </w:r>
    </w:p>
    <w:p w14:paraId="1A2EBE8A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00DA4DFE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活动时间：2025年</w:t>
      </w:r>
      <w:ins w:id="23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t>5</w:t>
        </w:r>
      </w:ins>
      <w:del w:id="24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delText>4</w:delText>
        </w:r>
      </w:del>
      <w:r>
        <w:rPr>
          <w:rFonts w:hint="eastAsia" w:ascii="仿宋_GB2312" w:hAnsi="仿宋_GB2312" w:eastAsia="仿宋_GB2312" w:cs="仿宋_GB2312"/>
          <w:sz w:val="32"/>
        </w:rPr>
        <w:t>月1</w:t>
      </w:r>
      <w:ins w:id="25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t>7</w:t>
        </w:r>
      </w:ins>
      <w:del w:id="26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delText>6</w:delText>
        </w:r>
      </w:del>
      <w:r>
        <w:rPr>
          <w:rFonts w:hint="eastAsia" w:ascii="仿宋_GB2312" w:hAnsi="仿宋_GB2312" w:eastAsia="仿宋_GB2312" w:cs="仿宋_GB2312"/>
          <w:sz w:val="32"/>
        </w:rPr>
        <w:t>日</w:t>
      </w:r>
    </w:p>
    <w:p w14:paraId="4BF8CF97">
      <w:pPr>
        <w:ind w:firstLine="640" w:firstLineChars="200"/>
        <w:rPr>
          <w:rFonts w:ascii="仿宋" w:hAnsi="黑体" w:eastAsia="仿宋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活动地点：自邮制造</w:t>
      </w:r>
      <w:del w:id="27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delText>西土城</w:delText>
        </w:r>
      </w:del>
      <w:ins w:id="28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t>沙河</w:t>
        </w:r>
      </w:ins>
      <w:r>
        <w:rPr>
          <w:rFonts w:hint="eastAsia" w:ascii="仿宋_GB2312" w:hAnsi="仿宋_GB2312" w:eastAsia="仿宋_GB2312" w:cs="仿宋_GB2312"/>
          <w:sz w:val="32"/>
        </w:rPr>
        <w:t>店</w:t>
      </w:r>
    </w:p>
    <w:p w14:paraId="70B6B9FC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2953FB30"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全体师生</w:t>
      </w:r>
    </w:p>
    <w:p w14:paraId="50B9B077">
      <w:pPr>
        <w:numPr>
          <w:ilvl w:val="0"/>
          <w:numId w:val="1"/>
        </w:numPr>
        <w:rPr>
          <w:ins w:id="29" w:author="Zhang Dr." w:date="2025-05-06T17:16:00Z"/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3965E457">
      <w:pPr>
        <w:pStyle w:val="10"/>
        <w:numPr>
          <w:ilvl w:val="0"/>
          <w:numId w:val="2"/>
        </w:numPr>
        <w:ind w:firstLineChars="0"/>
        <w:rPr>
          <w:rFonts w:ascii="仿宋_GB2312" w:hAnsi="仿宋_GB2312" w:eastAsia="仿宋_GB2312" w:cs="仿宋_GB2312"/>
          <w:sz w:val="32"/>
        </w:rPr>
        <w:pPrChange w:id="30" w:author="Zhang Dr." w:date="2025-05-06T17:16:00Z">
          <w:pPr>
            <w:numPr>
              <w:ilvl w:val="0"/>
              <w:numId w:val="1"/>
            </w:numPr>
          </w:pPr>
        </w:pPrChange>
      </w:pPr>
      <w:ins w:id="31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t>篇章一：绘忆·流动的校史（画北邮）</w:t>
        </w:r>
      </w:ins>
    </w:p>
    <w:p w14:paraId="7E4CA7FC">
      <w:pPr>
        <w:ind w:firstLine="640" w:firstLineChars="200"/>
        <w:rPr>
          <w:ins w:id="32" w:author="Zhang Dr." w:date="2025-05-06T17:16:00Z"/>
          <w:rFonts w:ascii="仿宋_GB2312" w:hAnsi="仿宋_GB2312" w:eastAsia="仿宋_GB2312" w:cs="仿宋_GB2312"/>
          <w:sz w:val="32"/>
          <w:rPrChange w:id="33" w:author="Zhang Dr." w:date="2025-05-06T17:16:00Z">
            <w:rPr>
              <w:ins w:id="34" w:author="Zhang Dr." w:date="2025-05-06T17:16:00Z"/>
              <w:rFonts w:ascii="楷体_GB2312" w:hAnsi="楷体_GB2312" w:eastAsia="楷体_GB2312" w:cs="楷体_GB2312"/>
              <w:sz w:val="32"/>
            </w:rPr>
          </w:rPrChange>
        </w:rPr>
      </w:pPr>
      <w:r>
        <w:rPr>
          <w:rFonts w:hint="eastAsia" w:ascii="仿宋_GB2312" w:hAnsi="仿宋_GB2312" w:eastAsia="仿宋_GB2312" w:cs="仿宋_GB2312"/>
          <w:sz w:val="32"/>
        </w:rPr>
        <w:t>创作启幕</w:t>
      </w:r>
    </w:p>
    <w:p w14:paraId="1BA0C27C">
      <w:pPr>
        <w:ind w:firstLine="640" w:firstLineChars="200"/>
        <w:rPr>
          <w:rFonts w:ascii="仿宋_GB2312" w:hAnsi="仿宋_GB2312" w:eastAsia="仿宋_GB2312" w:cs="仿宋_GB2312"/>
          <w:sz w:val="32"/>
        </w:rPr>
      </w:pPr>
      <w:del w:id="35" w:author="Zhang Dr." w:date="2025-05-06T17:16:00Z">
        <w:r>
          <w:rPr>
            <w:rFonts w:hint="eastAsia" w:ascii="仿宋_GB2312" w:hAnsi="仿宋_GB2312" w:eastAsia="仿宋_GB2312" w:cs="仿宋_GB2312"/>
            <w:sz w:val="32"/>
          </w:rPr>
          <w:delText>（14:00-14:30）</w:delText>
        </w:r>
      </w:del>
      <w:del w:id="36" w:author="Zhang Dr." w:date="2025-05-06T17:16:00Z">
        <w:r>
          <w:rPr>
            <w:rFonts w:ascii="仿宋_GB2312" w:hAnsi="仿宋_GB2312" w:eastAsia="仿宋_GB2312" w:cs="仿宋_GB2312"/>
            <w:sz w:val="32"/>
          </w:rPr>
          <w:br w:type="textWrapping"/>
        </w:r>
      </w:del>
      <w:r>
        <w:rPr>
          <w:rFonts w:hint="eastAsia" w:ascii="仿宋_GB2312" w:hAnsi="仿宋_GB2312" w:eastAsia="仿宋_GB2312" w:cs="仿宋_GB2312"/>
          <w:sz w:val="32"/>
        </w:rPr>
        <w:t>参与者凭第二课堂报名码于自邮制造</w:t>
      </w:r>
      <w:del w:id="37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西土城</w:delText>
        </w:r>
      </w:del>
      <w:ins w:id="38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t>沙河</w:t>
        </w:r>
      </w:ins>
      <w:r>
        <w:rPr>
          <w:rFonts w:hint="eastAsia" w:ascii="仿宋_GB2312" w:hAnsi="仿宋_GB2312" w:eastAsia="仿宋_GB2312" w:cs="仿宋_GB2312"/>
          <w:sz w:val="32"/>
        </w:rPr>
        <w:t>店领取特制透明伞及环保丙烯颜料套装。</w:t>
      </w:r>
    </w:p>
    <w:p w14:paraId="2AF2E1A4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创意迸发</w:t>
      </w:r>
    </w:p>
    <w:p w14:paraId="317A366B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在自邮制造</w:t>
      </w:r>
      <w:del w:id="39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西土城</w:delText>
        </w:r>
      </w:del>
      <w:ins w:id="40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t>沙河</w:t>
        </w:r>
      </w:ins>
      <w:r>
        <w:rPr>
          <w:rFonts w:hint="eastAsia" w:ascii="仿宋_GB2312" w:hAnsi="仿宋_GB2312" w:eastAsia="仿宋_GB2312" w:cs="仿宋_GB2312"/>
          <w:sz w:val="32"/>
        </w:rPr>
        <w:t>店门前设置50个创作席位，参与者可选择：</w:t>
      </w:r>
    </w:p>
    <w:p w14:paraId="12CC7201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时空对话区：绘制1955年建校至今的里程碑事件</w:t>
      </w:r>
    </w:p>
    <w:p w14:paraId="7B325D02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未来畅想区：勾勒2045年北邮百年发展蓝图</w:t>
      </w:r>
    </w:p>
    <w:p w14:paraId="5DEC8799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文化符号区：创意重构校徽、银杏、鸿雁等校园意象</w:t>
      </w:r>
    </w:p>
    <w:p w14:paraId="2C9F0E3C">
      <w:pPr>
        <w:ind w:firstLine="640" w:firstLineChars="200"/>
        <w:rPr>
          <w:del w:id="41" w:author="Zhang Dr." w:date="2025-05-06T17:17:00Z"/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艺术巡礼（待定）</w:t>
      </w:r>
      <w:r>
        <w:rPr>
          <w:rFonts w:ascii="仿宋_GB2312" w:hAnsi="仿宋_GB2312" w:eastAsia="仿宋_GB2312" w:cs="仿宋_GB2312"/>
          <w:sz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</w:rPr>
        <w:t>完成作品后，参与者可获赠5只北邮雪糕兑换券，并将作品统一悬挂于</w:t>
      </w:r>
      <w:ins w:id="42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t>学校</w:t>
        </w:r>
      </w:ins>
      <w:del w:id="43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自邮制造西土城店</w:delText>
        </w:r>
      </w:del>
      <w:r>
        <w:rPr>
          <w:rFonts w:hint="eastAsia" w:ascii="仿宋_GB2312" w:hAnsi="仿宋_GB2312" w:eastAsia="仿宋_GB2312" w:cs="仿宋_GB2312"/>
          <w:sz w:val="32"/>
        </w:rPr>
        <w:t>展示。</w:t>
      </w:r>
      <w:del w:id="44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所有作品将择日赠送给北邮校史馆形成70米艺术穹顶（象征70周年）。</w:delText>
        </w:r>
      </w:del>
    </w:p>
    <w:p w14:paraId="430A8008">
      <w:pPr>
        <w:ind w:firstLine="640" w:firstLineChars="200"/>
        <w:rPr>
          <w:rFonts w:ascii="仿宋_GB2312" w:hAnsi="仿宋_GB2312" w:eastAsia="仿宋_GB2312" w:cs="仿宋_GB2312"/>
          <w:sz w:val="32"/>
        </w:rPr>
      </w:pPr>
    </w:p>
    <w:p w14:paraId="332C725D">
      <w:pPr>
        <w:pStyle w:val="10"/>
        <w:numPr>
          <w:ilvl w:val="0"/>
          <w:numId w:val="2"/>
        </w:numPr>
        <w:ind w:firstLineChars="0"/>
        <w:rPr>
          <w:ins w:id="45" w:author="Zhang Dr." w:date="2025-05-06T17:18:00Z"/>
          <w:rFonts w:ascii="仿宋_GB2312" w:hAnsi="仿宋_GB2312" w:eastAsia="仿宋_GB2312" w:cs="仿宋_GB2312"/>
          <w:sz w:val="32"/>
        </w:rPr>
      </w:pPr>
      <w:ins w:id="46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篇章二：智启·校史密码（拼北邮）</w:t>
        </w:r>
      </w:ins>
    </w:p>
    <w:p w14:paraId="4C766C38">
      <w:pPr>
        <w:ind w:firstLine="640" w:firstLineChars="200"/>
        <w:rPr>
          <w:ins w:id="47" w:author="Zhang Dr." w:date="2025-05-06T17:18:00Z"/>
          <w:rFonts w:ascii="仿宋_GB2312" w:hAnsi="仿宋_GB2312" w:eastAsia="仿宋_GB2312" w:cs="仿宋_GB2312"/>
          <w:sz w:val="32"/>
        </w:rPr>
      </w:pPr>
      <w:ins w:id="48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核心载体：</w:t>
        </w:r>
      </w:ins>
      <w:ins w:id="49" w:author="Zhang Dr." w:date="2025-05-06T17:18:00Z">
        <w:r>
          <w:rPr>
            <w:rFonts w:ascii="仿宋_GB2312" w:hAnsi="仿宋_GB2312" w:eastAsia="仿宋_GB2312" w:cs="仿宋_GB2312"/>
            <w:sz w:val="32"/>
          </w:rPr>
          <w:t>70</w:t>
        </w:r>
      </w:ins>
      <w:ins w:id="50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周年纪念魔方（</w:t>
        </w:r>
      </w:ins>
      <w:r>
        <w:rPr>
          <w:rFonts w:hint="eastAsia" w:ascii="仿宋_GB2312" w:hAnsi="仿宋_GB2312" w:eastAsia="仿宋_GB2312" w:cs="仿宋_GB2312"/>
          <w:sz w:val="32"/>
        </w:rPr>
        <w:t>三</w:t>
      </w:r>
      <w:ins w:id="51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阶定制款）</w:t>
        </w:r>
      </w:ins>
    </w:p>
    <w:p w14:paraId="65B3EB4F">
      <w:pPr>
        <w:ind w:firstLine="640" w:firstLineChars="200"/>
        <w:rPr>
          <w:ins w:id="52" w:author="Zhang Dr." w:date="2025-05-06T17:18:00Z"/>
          <w:rFonts w:ascii="仿宋_GB2312" w:hAnsi="仿宋_GB2312" w:eastAsia="仿宋_GB2312" w:cs="仿宋_GB2312"/>
          <w:sz w:val="32"/>
        </w:rPr>
      </w:pPr>
      <w:ins w:id="53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魔方设计：结构：</w:t>
        </w:r>
      </w:ins>
      <w:r>
        <w:rPr>
          <w:rFonts w:hint="eastAsia" w:ascii="仿宋_GB2312" w:hAnsi="仿宋_GB2312" w:eastAsia="仿宋_GB2312" w:cs="仿宋_GB2312"/>
          <w:sz w:val="32"/>
        </w:rPr>
        <w:t>3</w:t>
      </w:r>
      <w:ins w:id="54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阶魔方</w:t>
        </w:r>
      </w:ins>
      <w:r>
        <w:rPr>
          <w:rFonts w:hint="eastAsia" w:ascii="仿宋_GB2312" w:hAnsi="仿宋_GB2312" w:eastAsia="仿宋_GB2312" w:cs="仿宋_GB2312"/>
          <w:sz w:val="32"/>
        </w:rPr>
        <w:t>，上有北邮标志性图案</w:t>
      </w:r>
    </w:p>
    <w:p w14:paraId="5DAB55A4">
      <w:pPr>
        <w:ind w:firstLine="640" w:firstLineChars="200"/>
        <w:rPr>
          <w:ins w:id="55" w:author="Zhang Dr." w:date="2025-05-06T17:18:00Z"/>
          <w:rFonts w:ascii="仿宋_GB2312" w:hAnsi="仿宋_GB2312" w:eastAsia="仿宋_GB2312" w:cs="仿宋_GB2312"/>
          <w:sz w:val="32"/>
        </w:rPr>
      </w:pPr>
      <w:ins w:id="56" w:author="Zhang Dr." w:date="2025-05-06T17:18:00Z">
        <w:r>
          <w:rPr>
            <w:rFonts w:hint="eastAsia" w:ascii="仿宋_GB2312" w:hAnsi="仿宋_GB2312" w:eastAsia="仿宋_GB2312" w:cs="仿宋_GB2312"/>
            <w:sz w:val="32"/>
          </w:rPr>
          <w:t>挑战机制：</w:t>
        </w:r>
      </w:ins>
    </w:p>
    <w:p w14:paraId="5EE533AB">
      <w:pPr>
        <w:ind w:left="0" w:firstLine="640" w:firstLineChars="200"/>
        <w:rPr>
          <w:ins w:id="58" w:author="Zhang Dr." w:date="2025-05-06T17:18:00Z"/>
          <w:rFonts w:ascii="仿宋_GB2312" w:hAnsi="仿宋_GB2312" w:eastAsia="仿宋_GB2312" w:cs="仿宋_GB2312"/>
          <w:sz w:val="32"/>
          <w:rPrChange w:id="59" w:author="Zhang Dr." w:date="2025-05-06T17:26:00Z">
            <w:rPr>
              <w:ins w:id="60" w:author="Zhang Dr." w:date="2025-05-06T17:18:00Z"/>
            </w:rPr>
          </w:rPrChange>
        </w:rPr>
        <w:pPrChange w:id="57" w:author="Zhang Dr." w:date="2025-05-06T17:26:00Z">
          <w:pPr>
            <w:ind w:left="440"/>
          </w:pPr>
        </w:pPrChange>
      </w:pPr>
      <w:ins w:id="61" w:author="Zhang Dr." w:date="2025-05-06T17:18:00Z">
        <w:r>
          <w:rPr>
            <w:rFonts w:hint="eastAsia" w:ascii="仿宋_GB2312" w:hAnsi="仿宋_GB2312" w:eastAsia="仿宋_GB2312" w:cs="仿宋_GB2312"/>
            <w:sz w:val="32"/>
            <w:rPrChange w:id="62" w:author="Zhang Dr." w:date="2025-05-06T17:26:00Z">
              <w:rPr>
                <w:rFonts w:hint="eastAsia"/>
              </w:rPr>
            </w:rPrChange>
          </w:rPr>
          <w:t>基础模式：还原</w:t>
        </w:r>
      </w:ins>
      <w:r>
        <w:rPr>
          <w:rFonts w:hint="eastAsia" w:ascii="仿宋_GB2312" w:hAnsi="仿宋_GB2312" w:eastAsia="仿宋_GB2312" w:cs="仿宋_GB2312"/>
          <w:sz w:val="32"/>
        </w:rPr>
        <w:t>任意</w:t>
      </w:r>
      <w:ins w:id="63" w:author="Zhang Dr." w:date="2025-05-06T17:18:00Z">
        <w:r>
          <w:rPr>
            <w:rFonts w:hint="eastAsia" w:ascii="仿宋_GB2312" w:hAnsi="仿宋_GB2312" w:eastAsia="仿宋_GB2312" w:cs="仿宋_GB2312"/>
            <w:sz w:val="32"/>
            <w:rPrChange w:id="64" w:author="Zhang Dr." w:date="2025-05-06T17:26:00Z">
              <w:rPr>
                <w:rFonts w:hint="eastAsia"/>
              </w:rPr>
            </w:rPrChange>
          </w:rPr>
          <w:t>面得</w:t>
        </w:r>
      </w:ins>
      <w:r>
        <w:rPr>
          <w:rFonts w:hint="eastAsia" w:ascii="仿宋_GB2312" w:hAnsi="仿宋_GB2312" w:eastAsia="仿宋_GB2312" w:cs="仿宋_GB2312"/>
          <w:sz w:val="32"/>
        </w:rPr>
        <w:t>抽奖机会</w:t>
      </w:r>
    </w:p>
    <w:p w14:paraId="31C3CB3E">
      <w:pPr>
        <w:ind w:left="0" w:firstLine="640" w:firstLineChars="200"/>
        <w:rPr>
          <w:ins w:id="66" w:author="Zhang Dr." w:date="2025-05-06T17:18:00Z"/>
          <w:rFonts w:ascii="仿宋_GB2312" w:hAnsi="仿宋_GB2312" w:eastAsia="仿宋_GB2312" w:cs="仿宋_GB2312"/>
          <w:sz w:val="32"/>
          <w:rPrChange w:id="67" w:author="Zhang Dr." w:date="2025-05-06T17:26:00Z">
            <w:rPr>
              <w:ins w:id="68" w:author="Zhang Dr." w:date="2025-05-06T17:18:00Z"/>
            </w:rPr>
          </w:rPrChange>
        </w:rPr>
        <w:pPrChange w:id="65" w:author="Zhang Dr." w:date="2025-05-06T17:26:00Z">
          <w:pPr>
            <w:ind w:left="440"/>
          </w:pPr>
        </w:pPrChange>
      </w:pPr>
      <w:ins w:id="69" w:author="Zhang Dr." w:date="2025-05-06T17:18:00Z">
        <w:r>
          <w:rPr>
            <w:rFonts w:hint="eastAsia" w:ascii="仿宋_GB2312" w:hAnsi="仿宋_GB2312" w:eastAsia="仿宋_GB2312" w:cs="仿宋_GB2312"/>
            <w:sz w:val="32"/>
            <w:rPrChange w:id="70" w:author="Zhang Dr." w:date="2025-05-06T17:26:00Z">
              <w:rPr>
                <w:rFonts w:hint="eastAsia"/>
              </w:rPr>
            </w:rPrChange>
          </w:rPr>
          <w:t>进阶模式：</w:t>
        </w:r>
      </w:ins>
      <w:r>
        <w:rPr>
          <w:rFonts w:hint="eastAsia" w:ascii="仿宋_GB2312" w:hAnsi="仿宋_GB2312" w:eastAsia="仿宋_GB2312" w:cs="仿宋_GB2312"/>
          <w:sz w:val="32"/>
        </w:rPr>
        <w:t>还原完整魔方得定制款魔方一个</w:t>
      </w:r>
    </w:p>
    <w:p w14:paraId="6DD663B0">
      <w:pPr>
        <w:ind w:left="0" w:firstLine="640" w:firstLineChars="200"/>
        <w:rPr>
          <w:ins w:id="72" w:author="Zhang Dr." w:date="2025-05-06T17:20:00Z"/>
          <w:rFonts w:ascii="仿宋_GB2312" w:hAnsi="仿宋_GB2312" w:eastAsia="仿宋_GB2312" w:cs="仿宋_GB2312"/>
          <w:sz w:val="32"/>
          <w:rPrChange w:id="73" w:author="Zhang Dr." w:date="2025-05-06T17:26:00Z">
            <w:rPr>
              <w:ins w:id="74" w:author="Zhang Dr." w:date="2025-05-06T17:20:00Z"/>
            </w:rPr>
          </w:rPrChange>
        </w:rPr>
        <w:pPrChange w:id="71" w:author="Zhang Dr." w:date="2025-05-06T17:26:00Z">
          <w:pPr>
            <w:ind w:left="440"/>
          </w:pPr>
        </w:pPrChange>
      </w:pPr>
      <w:ins w:id="75" w:author="Zhang Dr." w:date="2025-05-06T17:18:00Z">
        <w:r>
          <w:rPr>
            <w:rFonts w:hint="eastAsia" w:ascii="仿宋_GB2312" w:hAnsi="仿宋_GB2312" w:eastAsia="仿宋_GB2312" w:cs="仿宋_GB2312"/>
            <w:sz w:val="32"/>
            <w:rPrChange w:id="76" w:author="Zhang Dr." w:date="2025-05-06T17:26:00Z">
              <w:rPr>
                <w:rFonts w:hint="eastAsia"/>
              </w:rPr>
            </w:rPrChange>
          </w:rPr>
          <w:t>大师模式：</w:t>
        </w:r>
      </w:ins>
      <w:r>
        <w:rPr>
          <w:rFonts w:hint="eastAsia" w:ascii="仿宋_GB2312" w:hAnsi="仿宋_GB2312" w:eastAsia="仿宋_GB2312" w:cs="仿宋_GB2312"/>
          <w:sz w:val="32"/>
        </w:rPr>
        <w:t>2分钟内还原完整魔方得训练垫或竞速三阶魔方一个</w:t>
      </w:r>
    </w:p>
    <w:p w14:paraId="04FA1A82">
      <w:pPr>
        <w:pStyle w:val="10"/>
        <w:numPr>
          <w:ilvl w:val="0"/>
          <w:numId w:val="2"/>
        </w:numPr>
        <w:ind w:firstLineChars="0"/>
        <w:rPr>
          <w:ins w:id="77" w:author="Zhang Dr." w:date="2025-05-06T17:21:00Z"/>
          <w:rFonts w:ascii="仿宋_GB2312" w:hAnsi="仿宋_GB2312" w:eastAsia="仿宋_GB2312" w:cs="仿宋_GB2312"/>
          <w:sz w:val="32"/>
        </w:rPr>
      </w:pPr>
      <w:ins w:id="78" w:author="Zhang Dr." w:date="2025-05-06T17:21:00Z">
        <w:r>
          <w:rPr>
            <w:rFonts w:hint="eastAsia" w:ascii="仿宋_GB2312" w:hAnsi="仿宋_GB2312" w:eastAsia="仿宋_GB2312" w:cs="仿宋_GB2312"/>
            <w:sz w:val="32"/>
          </w:rPr>
          <w:t>篇章三：慢邮·致时光里的你（写北邮）</w:t>
        </w:r>
      </w:ins>
    </w:p>
    <w:p w14:paraId="6B12847B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信语·落笔成诗（信件创作）：参与者在明信片上书写寄语，可写给十年后的自己、北邮、亲人或朋友。</w:t>
      </w:r>
    </w:p>
    <w:p w14:paraId="4F69B4C9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印契·封缄时光（火漆印章制作）：参与者可以亲手现场制作火漆印章并封印明信片，赋予每一封信独特的印记。</w:t>
      </w:r>
    </w:p>
    <w:p w14:paraId="3C8B74C3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礼遇·岁月馈赠（领取纪念品）：参与者可带走自己的明信片，转发宣传推送获得抽奖资格。</w:t>
      </w:r>
    </w:p>
    <w:p w14:paraId="5FA91043">
      <w:pPr>
        <w:pStyle w:val="10"/>
        <w:ind w:firstLine="640"/>
        <w:rPr>
          <w:del w:id="79" w:author="Zhang Dr." w:date="2025-05-06T17:17:00Z"/>
          <w:rFonts w:ascii="仿宋_GB2312" w:hAnsi="仿宋_GB2312" w:eastAsia="仿宋_GB2312" w:cs="仿宋_GB2312"/>
          <w:sz w:val="32"/>
        </w:rPr>
      </w:pPr>
      <w:del w:id="80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薪火相传（校庆日特别仪式）</w:delText>
        </w:r>
      </w:del>
      <w:del w:id="81" w:author="Zhang Dr." w:date="2025-05-06T17:17:00Z">
        <w:r>
          <w:rPr>
            <w:rFonts w:ascii="仿宋_GB2312" w:hAnsi="仿宋_GB2312" w:eastAsia="仿宋_GB2312" w:cs="仿宋_GB2312"/>
            <w:sz w:val="32"/>
          </w:rPr>
          <w:br w:type="textWrapping"/>
        </w:r>
      </w:del>
      <w:del w:id="82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校庆当日，由70名师生代表共同撑起主创伞阵，在北邮操场进行光影艺术展演。最终所有伞作经专业封装，作为"时间胶囊"存入档案馆，待百年校庆时重启。</w:delText>
        </w:r>
      </w:del>
    </w:p>
    <w:p w14:paraId="61905EF8">
      <w:pPr>
        <w:pStyle w:val="10"/>
        <w:ind w:firstLine="640" w:firstLineChars="200"/>
        <w:rPr>
          <w:del w:id="84" w:author="Zhang Dr." w:date="2025-05-06T17:17:00Z"/>
          <w:rFonts w:ascii="仿宋_GB2312" w:hAnsi="仿宋_GB2312" w:eastAsia="仿宋_GB2312" w:cs="仿宋_GB2312"/>
          <w:sz w:val="32"/>
        </w:rPr>
        <w:pPrChange w:id="83" w:author="Zhang Dr." w:date="2025-05-06T17:17:00Z">
          <w:pPr>
            <w:ind w:firstLine="640" w:firstLineChars="200"/>
          </w:pPr>
        </w:pPrChange>
      </w:pPr>
      <w:del w:id="85" w:author="Zhang Dr." w:date="2025-05-06T17:17:00Z">
        <w:r>
          <w:rPr>
            <w:rFonts w:hint="eastAsia" w:ascii="仿宋_GB2312" w:hAnsi="仿宋_GB2312" w:eastAsia="仿宋_GB2312" w:cs="仿宋_GB2312"/>
            <w:sz w:val="32"/>
          </w:rPr>
          <w:delText>本活动以"一伞一世界，一笔一春秋"为理念，通过可触可感的艺术载体，让每个北邮人的真挚祝福化作穿越时空的永恒印记，共同编织属于新时代北邮人的精神图腾。</w:delText>
        </w:r>
      </w:del>
    </w:p>
    <w:p w14:paraId="0B7BD671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活动分工</w:t>
      </w:r>
    </w:p>
    <w:p w14:paraId="3C3FE5F9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（一）活动准备阶段</w:t>
      </w:r>
    </w:p>
    <w:p w14:paraId="07AEE13E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由张卓航负责活动筹划。</w:t>
      </w:r>
      <w:ins w:id="86" w:author="Zhang Dr." w:date="2025-05-06T17:23:00Z">
        <w:r>
          <w:rPr>
            <w:rFonts w:hint="eastAsia" w:ascii="仿宋_GB2312" w:hAnsi="仿宋_GB2312" w:eastAsia="仿宋_GB2312" w:cs="仿宋_GB2312"/>
            <w:sz w:val="32"/>
          </w:rPr>
          <w:t>杜浩浩、单正宇、</w:t>
        </w:r>
      </w:ins>
      <w:r>
        <w:rPr>
          <w:rFonts w:hint="eastAsia" w:ascii="仿宋_GB2312" w:hAnsi="仿宋_GB2312" w:eastAsia="仿宋_GB2312" w:cs="仿宋_GB2312"/>
          <w:sz w:val="32"/>
        </w:rPr>
        <w:t>刘俊良、李子豪负责准备活动材料。</w:t>
      </w:r>
      <w:ins w:id="87" w:author="Zhang Dr." w:date="2025-05-06T17:23:00Z">
        <w:r>
          <w:rPr>
            <w:rFonts w:hint="eastAsia" w:ascii="仿宋_GB2312" w:hAnsi="仿宋_GB2312" w:eastAsia="仿宋_GB2312" w:cs="仿宋_GB2312"/>
            <w:sz w:val="32"/>
          </w:rPr>
          <w:t>杜浩浩、单正宇、</w:t>
        </w:r>
      </w:ins>
      <w:r>
        <w:rPr>
          <w:rFonts w:hint="eastAsia" w:ascii="仿宋_GB2312" w:hAnsi="仿宋_GB2312" w:eastAsia="仿宋_GB2312" w:cs="仿宋_GB2312"/>
          <w:sz w:val="32"/>
        </w:rPr>
        <w:t>刘俊良负责筹备活动奖品。</w:t>
      </w:r>
    </w:p>
    <w:p w14:paraId="5625D012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（二）活动进行阶段</w:t>
      </w:r>
    </w:p>
    <w:p w14:paraId="6AE1EC23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张卓航组织成员布置摊位，</w:t>
      </w:r>
      <w:ins w:id="88" w:author="Zhang Dr." w:date="2025-05-06T17:23:00Z">
        <w:r>
          <w:rPr>
            <w:rFonts w:hint="eastAsia" w:ascii="仿宋_GB2312" w:hAnsi="仿宋_GB2312" w:eastAsia="仿宋_GB2312" w:cs="仿宋_GB2312"/>
            <w:sz w:val="32"/>
          </w:rPr>
          <w:t>5</w:t>
        </w:r>
      </w:ins>
      <w:del w:id="89" w:author="Zhang Dr." w:date="2025-05-06T17:23:00Z">
        <w:r>
          <w:rPr>
            <w:rFonts w:hint="eastAsia" w:ascii="仿宋_GB2312" w:hAnsi="仿宋_GB2312" w:eastAsia="仿宋_GB2312" w:cs="仿宋_GB2312"/>
            <w:sz w:val="32"/>
          </w:rPr>
          <w:delText>2</w:delText>
        </w:r>
      </w:del>
      <w:r>
        <w:rPr>
          <w:rFonts w:hint="eastAsia" w:ascii="仿宋_GB2312" w:hAnsi="仿宋_GB2312" w:eastAsia="仿宋_GB2312" w:cs="仿宋_GB2312"/>
          <w:sz w:val="32"/>
        </w:rPr>
        <w:t>位成员值守摊位。</w:t>
      </w:r>
    </w:p>
    <w:p w14:paraId="626C8F0E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（三）活动结束后</w:t>
      </w:r>
    </w:p>
    <w:p w14:paraId="73BC54C9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刘俊良组织活动总结，将活动信息发布社团群。</w:t>
      </w:r>
    </w:p>
    <w:p w14:paraId="00D45464">
      <w:pPr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宣传概述（如有宣传需求须填写）</w:t>
      </w:r>
    </w:p>
    <w:p w14:paraId="099FD20B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申请党委宣传部在“北京邮电大学”公众号预告。</w:t>
      </w:r>
    </w:p>
    <w:p w14:paraId="5D3149E6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tbl>
      <w:tblPr>
        <w:tblStyle w:val="6"/>
        <w:tblW w:w="84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33"/>
        <w:gridCol w:w="2171"/>
        <w:gridCol w:w="1903"/>
      </w:tblGrid>
      <w:tr w14:paraId="47C58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227F5A8D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项目</w:t>
            </w:r>
          </w:p>
        </w:tc>
        <w:tc>
          <w:tcPr>
            <w:tcW w:w="1933" w:type="dxa"/>
          </w:tcPr>
          <w:p w14:paraId="15BC07A2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单价（元）</w:t>
            </w:r>
          </w:p>
        </w:tc>
        <w:tc>
          <w:tcPr>
            <w:tcW w:w="2171" w:type="dxa"/>
          </w:tcPr>
          <w:p w14:paraId="7AA45FC8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数量</w:t>
            </w:r>
          </w:p>
        </w:tc>
        <w:tc>
          <w:tcPr>
            <w:tcW w:w="1903" w:type="dxa"/>
          </w:tcPr>
          <w:p w14:paraId="21663751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总价</w:t>
            </w:r>
          </w:p>
        </w:tc>
      </w:tr>
      <w:tr w14:paraId="3348C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3B042E4F">
            <w:pPr>
              <w:ind w:firstLine="640" w:firstLineChars="200"/>
              <w:jc w:val="center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北邮DIY透明伞</w:t>
            </w:r>
          </w:p>
        </w:tc>
        <w:tc>
          <w:tcPr>
            <w:tcW w:w="1933" w:type="dxa"/>
          </w:tcPr>
          <w:p w14:paraId="0396C1DA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19.9</w:t>
            </w:r>
          </w:p>
        </w:tc>
        <w:tc>
          <w:tcPr>
            <w:tcW w:w="2171" w:type="dxa"/>
          </w:tcPr>
          <w:p w14:paraId="1632FF34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100</w:t>
            </w:r>
          </w:p>
        </w:tc>
        <w:tc>
          <w:tcPr>
            <w:tcW w:w="1903" w:type="dxa"/>
          </w:tcPr>
          <w:p w14:paraId="6C578AA7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1990</w:t>
            </w:r>
          </w:p>
        </w:tc>
      </w:tr>
      <w:tr w14:paraId="3B0F5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4E0D6DE7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北邮雪糕</w:t>
            </w:r>
          </w:p>
        </w:tc>
        <w:tc>
          <w:tcPr>
            <w:tcW w:w="1933" w:type="dxa"/>
          </w:tcPr>
          <w:p w14:paraId="5924D1B5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12</w:t>
            </w:r>
          </w:p>
        </w:tc>
        <w:tc>
          <w:tcPr>
            <w:tcW w:w="2171" w:type="dxa"/>
          </w:tcPr>
          <w:p w14:paraId="647DF05A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1000</w:t>
            </w:r>
          </w:p>
        </w:tc>
        <w:tc>
          <w:tcPr>
            <w:tcW w:w="1903" w:type="dxa"/>
          </w:tcPr>
          <w:p w14:paraId="6B894FE1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12000</w:t>
            </w:r>
          </w:p>
        </w:tc>
      </w:tr>
      <w:tr w14:paraId="67EB2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1DCC70C8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丙烯笔</w:t>
            </w:r>
          </w:p>
        </w:tc>
        <w:tc>
          <w:tcPr>
            <w:tcW w:w="1933" w:type="dxa"/>
          </w:tcPr>
          <w:p w14:paraId="3691F16C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50</w:t>
            </w:r>
          </w:p>
        </w:tc>
        <w:tc>
          <w:tcPr>
            <w:tcW w:w="2171" w:type="dxa"/>
          </w:tcPr>
          <w:p w14:paraId="1C446253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7</w:t>
            </w:r>
          </w:p>
        </w:tc>
        <w:tc>
          <w:tcPr>
            <w:tcW w:w="1903" w:type="dxa"/>
          </w:tcPr>
          <w:p w14:paraId="7C987CA4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350</w:t>
            </w:r>
          </w:p>
        </w:tc>
      </w:tr>
      <w:tr w14:paraId="2A36A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2AAF23E0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宣传品</w:t>
            </w:r>
          </w:p>
        </w:tc>
        <w:tc>
          <w:tcPr>
            <w:tcW w:w="1933" w:type="dxa"/>
          </w:tcPr>
          <w:p w14:paraId="3E6CC9C2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2</w:t>
            </w:r>
          </w:p>
        </w:tc>
        <w:tc>
          <w:tcPr>
            <w:tcW w:w="2171" w:type="dxa"/>
          </w:tcPr>
          <w:p w14:paraId="511BADA3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100</w:t>
            </w:r>
          </w:p>
        </w:tc>
        <w:tc>
          <w:tcPr>
            <w:tcW w:w="1903" w:type="dxa"/>
          </w:tcPr>
          <w:p w14:paraId="63BCBB26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200</w:t>
            </w:r>
          </w:p>
        </w:tc>
      </w:tr>
      <w:tr w14:paraId="3D910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0412C5E3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工作餐</w:t>
            </w:r>
          </w:p>
        </w:tc>
        <w:tc>
          <w:tcPr>
            <w:tcW w:w="1933" w:type="dxa"/>
          </w:tcPr>
          <w:p w14:paraId="265DA436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50</w:t>
            </w:r>
          </w:p>
        </w:tc>
        <w:tc>
          <w:tcPr>
            <w:tcW w:w="2171" w:type="dxa"/>
          </w:tcPr>
          <w:p w14:paraId="500E1983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6</w:t>
            </w:r>
          </w:p>
        </w:tc>
        <w:tc>
          <w:tcPr>
            <w:tcW w:w="1903" w:type="dxa"/>
          </w:tcPr>
          <w:p w14:paraId="5942239B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300</w:t>
            </w:r>
          </w:p>
        </w:tc>
      </w:tr>
      <w:tr w14:paraId="2B9DA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405" w:type="dxa"/>
          </w:tcPr>
          <w:p w14:paraId="664B8F14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总计</w:t>
            </w:r>
          </w:p>
        </w:tc>
        <w:tc>
          <w:tcPr>
            <w:tcW w:w="6007" w:type="dxa"/>
            <w:gridSpan w:val="3"/>
          </w:tcPr>
          <w:p w14:paraId="5EC67EAD">
            <w:pPr>
              <w:ind w:firstLine="640" w:firstLineChars="200"/>
              <w:rPr>
                <w:rFonts w:ascii="仿宋_GB2312" w:hAnsi="仿宋_GB2312" w:eastAsia="仿宋_GB2312" w:cs="仿宋_GB2312"/>
                <w:sz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</w:rPr>
              <w:t>14840.00 元</w:t>
            </w:r>
          </w:p>
        </w:tc>
      </w:tr>
    </w:tbl>
    <w:p w14:paraId="35F3B565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以上预算均社团自费。</w:t>
      </w:r>
    </w:p>
    <w:p w14:paraId="1C64FCC9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02F75FEB">
      <w:pPr>
        <w:ind w:firstLine="640" w:firstLineChars="200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不影响其他同学的正常活动。</w:t>
      </w:r>
    </w:p>
    <w:p w14:paraId="13CB7F13">
      <w:pPr>
        <w:ind w:firstLine="640" w:firstLineChars="200"/>
        <w:rPr>
          <w:rFonts w:ascii="仿宋_GB2312" w:hAnsi="仿宋_GB2312" w:eastAsia="仿宋_GB2312" w:cs="仿宋_GB2312"/>
          <w:sz w:val="32"/>
        </w:rPr>
      </w:pPr>
    </w:p>
    <w:p w14:paraId="69EF2C9F">
      <w:pPr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自邮制造社、magic魔方交流协会、大学生集邮协会                              </w:t>
      </w:r>
    </w:p>
    <w:p w14:paraId="471C44EE">
      <w:pPr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 2025年</w:t>
      </w:r>
      <w:ins w:id="90" w:author="Zhang Dr." w:date="2025-05-06T17:24:00Z">
        <w:r>
          <w:rPr>
            <w:rFonts w:hint="eastAsia" w:ascii="仿宋_GB2312" w:hAnsi="仿宋_GB2312" w:eastAsia="仿宋_GB2312" w:cs="仿宋_GB2312"/>
            <w:sz w:val="32"/>
          </w:rPr>
          <w:t>5</w:t>
        </w:r>
      </w:ins>
      <w:del w:id="91" w:author="Zhang Dr." w:date="2025-05-06T17:24:00Z">
        <w:r>
          <w:rPr>
            <w:rFonts w:hint="eastAsia" w:ascii="仿宋_GB2312" w:hAnsi="仿宋_GB2312" w:eastAsia="仿宋_GB2312" w:cs="仿宋_GB2312"/>
            <w:sz w:val="32"/>
          </w:rPr>
          <w:delText>4</w:delText>
        </w:r>
      </w:del>
      <w:r>
        <w:rPr>
          <w:rFonts w:hint="eastAsia" w:ascii="仿宋_GB2312" w:hAnsi="仿宋_GB2312" w:eastAsia="仿宋_GB2312" w:cs="仿宋_GB2312"/>
          <w:sz w:val="32"/>
        </w:rPr>
        <w:t>月7</w:t>
      </w:r>
      <w:del w:id="92" w:author="Zhang Dr." w:date="2025-05-06T17:24:00Z">
        <w:r>
          <w:rPr>
            <w:rFonts w:hint="eastAsia" w:ascii="仿宋_GB2312" w:hAnsi="仿宋_GB2312" w:eastAsia="仿宋_GB2312" w:cs="仿宋_GB2312"/>
            <w:sz w:val="32"/>
          </w:rPr>
          <w:delText>0</w:delText>
        </w:r>
      </w:del>
      <w:r>
        <w:rPr>
          <w:rFonts w:hint="eastAsia" w:ascii="仿宋_GB2312" w:hAnsi="仿宋_GB2312" w:eastAsia="仿宋_GB2312" w:cs="仿宋_GB2312"/>
          <w:sz w:val="32"/>
        </w:rPr>
        <w:t>日</w:t>
      </w:r>
    </w:p>
    <w:p w14:paraId="4AB3EF33">
      <w:pPr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负责人签字：</w:t>
      </w:r>
      <w:r>
        <w:rPr>
          <w:rFonts w:hint="eastAsia" w:ascii="仿宋_GB2312" w:hAnsi="仿宋_GB2312" w:eastAsia="仿宋_GB2312" w:cs="仿宋_GB2312"/>
          <w:sz w:val="32"/>
        </w:rPr>
        <w:drawing>
          <wp:inline distT="0" distB="0" distL="114300" distR="114300">
            <wp:extent cx="1527175" cy="516890"/>
            <wp:effectExtent l="0" t="0" r="22225" b="16510"/>
            <wp:docPr id="1" name="图片 1" descr="张卓航电子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张卓航电子签名"/>
                    <pic:cNvPicPr>
                      <a:picLocks noChangeAspect="1"/>
                    </pic:cNvPicPr>
                  </pic:nvPicPr>
                  <pic:blipFill>
                    <a:blip r:embed="rId4"/>
                    <a:srcRect l="33197" t="37846" r="36061" b="36245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0000003"/>
    <w:multiLevelType w:val="singleLevel"/>
    <w:tmpl w:val="00000003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38AC5393"/>
    <w:multiLevelType w:val="multilevel"/>
    <w:tmpl w:val="38AC5393"/>
    <w:lvl w:ilvl="0" w:tentative="0">
      <w:start w:val="1"/>
      <w:numFmt w:val="decimal"/>
      <w:lvlText w:val="（%1)"/>
      <w:lvlJc w:val="right"/>
      <w:pPr>
        <w:ind w:left="108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20" w:hanging="440"/>
      </w:pPr>
    </w:lvl>
    <w:lvl w:ilvl="2" w:tentative="0">
      <w:start w:val="1"/>
      <w:numFmt w:val="lowerRoman"/>
      <w:lvlText w:val="%3."/>
      <w:lvlJc w:val="right"/>
      <w:pPr>
        <w:ind w:left="1960" w:hanging="440"/>
      </w:pPr>
    </w:lvl>
    <w:lvl w:ilvl="3" w:tentative="0">
      <w:start w:val="1"/>
      <w:numFmt w:val="decimal"/>
      <w:lvlText w:val="%4."/>
      <w:lvlJc w:val="left"/>
      <w:pPr>
        <w:ind w:left="2400" w:hanging="440"/>
      </w:pPr>
    </w:lvl>
    <w:lvl w:ilvl="4" w:tentative="0">
      <w:start w:val="1"/>
      <w:numFmt w:val="lowerLetter"/>
      <w:lvlText w:val="%5)"/>
      <w:lvlJc w:val="left"/>
      <w:pPr>
        <w:ind w:left="2840" w:hanging="440"/>
      </w:pPr>
    </w:lvl>
    <w:lvl w:ilvl="5" w:tentative="0">
      <w:start w:val="1"/>
      <w:numFmt w:val="lowerRoman"/>
      <w:lvlText w:val="%6."/>
      <w:lvlJc w:val="right"/>
      <w:pPr>
        <w:ind w:left="3280" w:hanging="440"/>
      </w:pPr>
    </w:lvl>
    <w:lvl w:ilvl="6" w:tentative="0">
      <w:start w:val="1"/>
      <w:numFmt w:val="decimal"/>
      <w:lvlText w:val="%7."/>
      <w:lvlJc w:val="left"/>
      <w:pPr>
        <w:ind w:left="3720" w:hanging="440"/>
      </w:pPr>
    </w:lvl>
    <w:lvl w:ilvl="7" w:tentative="0">
      <w:start w:val="1"/>
      <w:numFmt w:val="lowerLetter"/>
      <w:lvlText w:val="%8)"/>
      <w:lvlJc w:val="left"/>
      <w:pPr>
        <w:ind w:left="4160" w:hanging="440"/>
      </w:pPr>
    </w:lvl>
    <w:lvl w:ilvl="8" w:tentative="0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ng Dr.">
    <w15:presenceInfo w15:providerId="Windows Live" w15:userId="72a24f9107f426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mMDI5YzI0YzVkNjg3ZTYzNjE3OTNlNzVkZTY1NjMifQ=="/>
  </w:docVars>
  <w:rsids>
    <w:rsidRoot w:val="00142A48"/>
    <w:rsid w:val="00142A48"/>
    <w:rsid w:val="00760A77"/>
    <w:rsid w:val="007C7F37"/>
    <w:rsid w:val="007F26E5"/>
    <w:rsid w:val="00870611"/>
    <w:rsid w:val="008C47ED"/>
    <w:rsid w:val="008F7ECE"/>
    <w:rsid w:val="00921A54"/>
    <w:rsid w:val="0096261F"/>
    <w:rsid w:val="00A97D3E"/>
    <w:rsid w:val="00AC6C6E"/>
    <w:rsid w:val="00DD190E"/>
    <w:rsid w:val="00E205FD"/>
    <w:rsid w:val="00F45CA0"/>
    <w:rsid w:val="0B5F56D3"/>
    <w:rsid w:val="163A7C24"/>
    <w:rsid w:val="172C5712"/>
    <w:rsid w:val="19AD5ACC"/>
    <w:rsid w:val="1F094111"/>
    <w:rsid w:val="27FF01AF"/>
    <w:rsid w:val="2A217406"/>
    <w:rsid w:val="2BEE5B7D"/>
    <w:rsid w:val="34C73369"/>
    <w:rsid w:val="63AD333E"/>
    <w:rsid w:val="73CE519E"/>
    <w:rsid w:val="99AEF409"/>
    <w:rsid w:val="D3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批注框文本 字符"/>
    <w:basedOn w:val="7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修订1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1404</Words>
  <Characters>1485</Characters>
  <Lines>11</Lines>
  <Paragraphs>3</Paragraphs>
  <TotalTime>3</TotalTime>
  <ScaleCrop>false</ScaleCrop>
  <LinksUpToDate>false</LinksUpToDate>
  <CharactersWithSpaces>1521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2025-05-07T09:10:00Z</dcterms:created>
  <dc:creator>刘靖轩</dc:creator>
  <cp:lastModifiedBy>胖鱼</cp:lastModifiedBy>
  <dcterms:modified xsi:type="dcterms:W3CDTF">2025-05-11T15:21:19Z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AE75A5CEFDF64778A672E91D554137A9_13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